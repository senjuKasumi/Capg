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A0C29" w14:textId="77777777" w:rsidR="007540D7" w:rsidRPr="007540D7" w:rsidRDefault="007540D7" w:rsidP="007540D7">
      <w:pPr>
        <w:jc w:val="center"/>
        <w:rPr>
          <w:rStyle w:val="Emphasis"/>
          <w:rFonts w:ascii="Helvetica" w:hAnsi="Helvetica" w:cs="Helvetica"/>
          <w:b/>
          <w:i w:val="0"/>
          <w:color w:val="444444"/>
          <w:bdr w:val="none" w:sz="0" w:space="0" w:color="auto" w:frame="1"/>
          <w:shd w:val="clear" w:color="auto" w:fill="FFFFFF"/>
        </w:rPr>
      </w:pPr>
      <w:bookmarkStart w:id="0" w:name="_GoBack"/>
      <w:bookmarkEnd w:id="0"/>
      <w:r w:rsidRPr="007540D7">
        <w:rPr>
          <w:rStyle w:val="Emphasis"/>
          <w:rFonts w:ascii="Helvetica" w:hAnsi="Helvetica" w:cs="Helvetica"/>
          <w:b/>
          <w:i w:val="0"/>
          <w:color w:val="444444"/>
          <w:bdr w:val="none" w:sz="0" w:space="0" w:color="auto" w:frame="1"/>
          <w:shd w:val="clear" w:color="auto" w:fill="FFFFFF"/>
        </w:rPr>
        <w:t>Who Am I?</w:t>
      </w:r>
    </w:p>
    <w:p w14:paraId="6B918AFC" w14:textId="77777777" w:rsidR="007540D7" w:rsidRDefault="00E96CE2" w:rsidP="007540D7">
      <w:pPr>
        <w:jc w:val="both"/>
        <w:rPr>
          <w:rStyle w:val="Emphasis"/>
          <w:rFonts w:ascii="Helvetica" w:hAnsi="Helvetica" w:cs="Helvetica"/>
          <w:i w:val="0"/>
          <w:color w:val="444444"/>
          <w:bdr w:val="none" w:sz="0" w:space="0" w:color="auto" w:frame="1"/>
          <w:shd w:val="clear" w:color="auto" w:fill="FFFFFF"/>
        </w:rPr>
      </w:pPr>
      <w:r>
        <w:rPr>
          <w:rStyle w:val="Emphasis"/>
          <w:rFonts w:ascii="Helvetica" w:hAnsi="Helvetica" w:cs="Helvetica"/>
          <w:i w:val="0"/>
          <w:color w:val="444444"/>
          <w:bdr w:val="none" w:sz="0" w:space="0" w:color="auto" w:frame="1"/>
          <w:shd w:val="clear" w:color="auto" w:fill="FFFFFF"/>
        </w:rPr>
        <w:t xml:space="preserve">I am </w:t>
      </w:r>
      <w:proofErr w:type="spellStart"/>
      <w:r>
        <w:rPr>
          <w:rStyle w:val="Emphasis"/>
          <w:rFonts w:ascii="Helvetica" w:hAnsi="Helvetica" w:cs="Helvetica"/>
          <w:i w:val="0"/>
          <w:color w:val="444444"/>
          <w:bdr w:val="none" w:sz="0" w:space="0" w:color="auto" w:frame="1"/>
          <w:shd w:val="clear" w:color="auto" w:fill="FFFFFF"/>
        </w:rPr>
        <w:t>Shashank</w:t>
      </w:r>
      <w:proofErr w:type="spellEnd"/>
      <w:r>
        <w:rPr>
          <w:rStyle w:val="Emphasis"/>
          <w:rFonts w:ascii="Helvetica" w:hAnsi="Helvetica" w:cs="Helvetica"/>
          <w:i w:val="0"/>
          <w:color w:val="444444"/>
          <w:bdr w:val="none" w:sz="0" w:space="0" w:color="auto" w:frame="1"/>
          <w:shd w:val="clear" w:color="auto" w:fill="FFFFFF"/>
        </w:rPr>
        <w:t xml:space="preserve"> </w:t>
      </w:r>
      <w:r w:rsidR="007540D7">
        <w:rPr>
          <w:rStyle w:val="Emphasis"/>
          <w:rFonts w:ascii="Helvetica" w:hAnsi="Helvetica" w:cs="Helvetica"/>
          <w:i w:val="0"/>
          <w:color w:val="444444"/>
          <w:bdr w:val="none" w:sz="0" w:space="0" w:color="auto" w:frame="1"/>
          <w:shd w:val="clear" w:color="auto" w:fill="FFFFFF"/>
        </w:rPr>
        <w:t>Gupta</w:t>
      </w:r>
      <w:r w:rsidRPr="00E96CE2">
        <w:rPr>
          <w:rStyle w:val="Emphasis"/>
          <w:rFonts w:ascii="Helvetica" w:hAnsi="Helvetica" w:cs="Helvetica"/>
          <w:i w:val="0"/>
          <w:color w:val="444444"/>
          <w:bdr w:val="none" w:sz="0" w:space="0" w:color="auto" w:frame="1"/>
          <w:shd w:val="clear" w:color="auto" w:fill="FFFFFF"/>
        </w:rPr>
        <w:t xml:space="preserve">, a Computer Science graduate from Delhi College of Engineering Delhi. </w:t>
      </w:r>
      <w:r w:rsidR="007540D7">
        <w:rPr>
          <w:rStyle w:val="Emphasis"/>
          <w:rFonts w:ascii="Helvetica" w:hAnsi="Helvetica" w:cs="Helvetica"/>
          <w:i w:val="0"/>
          <w:color w:val="444444"/>
          <w:bdr w:val="none" w:sz="0" w:space="0" w:color="auto" w:frame="1"/>
          <w:shd w:val="clear" w:color="auto" w:fill="FFFFFF"/>
        </w:rPr>
        <w:t xml:space="preserve">I have been working at Thomas Cook for the last two years since graduation and </w:t>
      </w:r>
      <w:r w:rsidR="007540D7" w:rsidRPr="00E96CE2">
        <w:rPr>
          <w:rStyle w:val="Emphasis"/>
          <w:rFonts w:ascii="Helvetica" w:hAnsi="Helvetica" w:cs="Helvetica"/>
          <w:i w:val="0"/>
          <w:color w:val="444444"/>
          <w:bdr w:val="none" w:sz="0" w:space="0" w:color="auto" w:frame="1"/>
          <w:shd w:val="clear" w:color="auto" w:fill="FFFFFF"/>
        </w:rPr>
        <w:t xml:space="preserve">I </w:t>
      </w:r>
      <w:commentRangeStart w:id="1"/>
      <w:r w:rsidR="007540D7" w:rsidRPr="00E96CE2">
        <w:rPr>
          <w:rStyle w:val="Emphasis"/>
          <w:rFonts w:ascii="Helvetica" w:hAnsi="Helvetica" w:cs="Helvetica"/>
          <w:i w:val="0"/>
          <w:color w:val="444444"/>
          <w:bdr w:val="none" w:sz="0" w:space="0" w:color="auto" w:frame="1"/>
          <w:shd w:val="clear" w:color="auto" w:fill="FFFFFF"/>
        </w:rPr>
        <w:t xml:space="preserve">like to use my analytical abilities to develop world-class products in the travel domain. </w:t>
      </w:r>
      <w:r w:rsidR="007540D7">
        <w:rPr>
          <w:rStyle w:val="Emphasis"/>
          <w:rFonts w:ascii="Helvetica" w:hAnsi="Helvetica" w:cs="Helvetica"/>
          <w:i w:val="0"/>
          <w:color w:val="444444"/>
          <w:bdr w:val="none" w:sz="0" w:space="0" w:color="auto" w:frame="1"/>
          <w:shd w:val="clear" w:color="auto" w:fill="FFFFFF"/>
        </w:rPr>
        <w:t xml:space="preserve"> </w:t>
      </w:r>
      <w:r w:rsidRPr="00E96CE2">
        <w:rPr>
          <w:rStyle w:val="Emphasis"/>
          <w:rFonts w:ascii="Helvetica" w:hAnsi="Helvetica" w:cs="Helvetica"/>
          <w:i w:val="0"/>
          <w:color w:val="444444"/>
          <w:bdr w:val="none" w:sz="0" w:space="0" w:color="auto" w:frame="1"/>
          <w:shd w:val="clear" w:color="auto" w:fill="FFFFFF"/>
        </w:rPr>
        <w:t xml:space="preserve">When I am not working, I like to read ancient Indian history since I am intrigued by the stories of brilliant minds like </w:t>
      </w:r>
      <w:proofErr w:type="spellStart"/>
      <w:r w:rsidRPr="00E96CE2">
        <w:rPr>
          <w:rStyle w:val="Emphasis"/>
          <w:rFonts w:ascii="Helvetica" w:hAnsi="Helvetica" w:cs="Helvetica"/>
          <w:i w:val="0"/>
          <w:color w:val="444444"/>
          <w:bdr w:val="none" w:sz="0" w:space="0" w:color="auto" w:frame="1"/>
          <w:shd w:val="clear" w:color="auto" w:fill="FFFFFF"/>
        </w:rPr>
        <w:t>Chanakya</w:t>
      </w:r>
      <w:proofErr w:type="spellEnd"/>
      <w:r w:rsidRPr="00E96CE2">
        <w:rPr>
          <w:rStyle w:val="Emphasis"/>
          <w:rFonts w:ascii="Helvetica" w:hAnsi="Helvetica" w:cs="Helvetica"/>
          <w:i w:val="0"/>
          <w:color w:val="444444"/>
          <w:bdr w:val="none" w:sz="0" w:space="0" w:color="auto" w:frame="1"/>
          <w:shd w:val="clear" w:color="auto" w:fill="FFFFFF"/>
        </w:rPr>
        <w:t>.</w:t>
      </w:r>
      <w:r w:rsidR="007540D7">
        <w:rPr>
          <w:rStyle w:val="Emphasis"/>
          <w:rFonts w:ascii="Helvetica" w:hAnsi="Helvetica" w:cs="Helvetica"/>
          <w:i w:val="0"/>
          <w:color w:val="444444"/>
          <w:bdr w:val="none" w:sz="0" w:space="0" w:color="auto" w:frame="1"/>
          <w:shd w:val="clear" w:color="auto" w:fill="FFFFFF"/>
        </w:rPr>
        <w:t xml:space="preserve"> </w:t>
      </w:r>
      <w:commentRangeEnd w:id="1"/>
      <w:r w:rsidR="004C78F7">
        <w:rPr>
          <w:rStyle w:val="CommentReference"/>
        </w:rPr>
        <w:commentReference w:id="1"/>
      </w:r>
    </w:p>
    <w:p w14:paraId="498DDCC2" w14:textId="77777777" w:rsidR="009206DD" w:rsidRDefault="007540D7" w:rsidP="007540D7">
      <w:pPr>
        <w:jc w:val="both"/>
        <w:rPr>
          <w:rStyle w:val="Emphasis"/>
          <w:rFonts w:ascii="Helvetica" w:hAnsi="Helvetica" w:cs="Helvetica"/>
          <w:i w:val="0"/>
          <w:color w:val="444444"/>
          <w:bdr w:val="none" w:sz="0" w:space="0" w:color="auto" w:frame="1"/>
          <w:shd w:val="clear" w:color="auto" w:fill="FFFFFF"/>
        </w:rPr>
      </w:pPr>
      <w:commentRangeStart w:id="2"/>
      <w:r>
        <w:rPr>
          <w:rStyle w:val="Emphasis"/>
          <w:rFonts w:ascii="Helvetica" w:hAnsi="Helvetica" w:cs="Helvetica"/>
          <w:i w:val="0"/>
          <w:color w:val="444444"/>
          <w:bdr w:val="none" w:sz="0" w:space="0" w:color="auto" w:frame="1"/>
          <w:shd w:val="clear" w:color="auto" w:fill="FFFFFF"/>
        </w:rPr>
        <w:t>Apart from that, I spend my time enjoying a good game of cricket. I prefer to watch the matches at the venue as I feel there’s more to the match that you see on the screen. The euphoria in the stadium is something worth experiencing</w:t>
      </w:r>
      <w:commentRangeEnd w:id="2"/>
      <w:r w:rsidR="004C78F7">
        <w:rPr>
          <w:rStyle w:val="CommentReference"/>
        </w:rPr>
        <w:commentReference w:id="2"/>
      </w:r>
      <w:r>
        <w:rPr>
          <w:rStyle w:val="Emphasis"/>
          <w:rFonts w:ascii="Helvetica" w:hAnsi="Helvetica" w:cs="Helvetica"/>
          <w:i w:val="0"/>
          <w:color w:val="444444"/>
          <w:bdr w:val="none" w:sz="0" w:space="0" w:color="auto" w:frame="1"/>
          <w:shd w:val="clear" w:color="auto" w:fill="FFFFFF"/>
        </w:rPr>
        <w:t xml:space="preserve">. </w:t>
      </w:r>
      <w:r w:rsidR="00E96CE2" w:rsidRPr="00E96CE2">
        <w:rPr>
          <w:rStyle w:val="Emphasis"/>
          <w:rFonts w:ascii="Helvetica" w:hAnsi="Helvetica" w:cs="Helvetica"/>
          <w:i w:val="0"/>
          <w:color w:val="444444"/>
          <w:bdr w:val="none" w:sz="0" w:space="0" w:color="auto" w:frame="1"/>
          <w:shd w:val="clear" w:color="auto" w:fill="FFFFFF"/>
        </w:rPr>
        <w:t>I also like to give back to society and am an active member of an NGO through which we teach underprivileged kids on weekends</w:t>
      </w:r>
      <w:r>
        <w:rPr>
          <w:rStyle w:val="Emphasis"/>
          <w:rFonts w:ascii="Helvetica" w:hAnsi="Helvetica" w:cs="Helvetica"/>
          <w:i w:val="0"/>
          <w:color w:val="444444"/>
          <w:bdr w:val="none" w:sz="0" w:space="0" w:color="auto" w:frame="1"/>
          <w:shd w:val="clear" w:color="auto" w:fill="FFFFFF"/>
        </w:rPr>
        <w:t>.</w:t>
      </w:r>
    </w:p>
    <w:p w14:paraId="625AD804" w14:textId="77777777" w:rsidR="007540D7" w:rsidRDefault="007540D7" w:rsidP="007540D7">
      <w:pPr>
        <w:jc w:val="both"/>
        <w:rPr>
          <w:rStyle w:val="Emphasis"/>
          <w:rFonts w:ascii="Helvetica" w:hAnsi="Helvetica" w:cs="Helvetica"/>
          <w:i w:val="0"/>
          <w:color w:val="444444"/>
          <w:bdr w:val="none" w:sz="0" w:space="0" w:color="auto" w:frame="1"/>
          <w:shd w:val="clear" w:color="auto" w:fill="FFFFFF"/>
        </w:rPr>
      </w:pPr>
      <w:r>
        <w:rPr>
          <w:rStyle w:val="Emphasis"/>
          <w:rFonts w:ascii="Helvetica" w:hAnsi="Helvetica" w:cs="Helvetica"/>
          <w:i w:val="0"/>
          <w:color w:val="444444"/>
          <w:bdr w:val="none" w:sz="0" w:space="0" w:color="auto" w:frame="1"/>
          <w:shd w:val="clear" w:color="auto" w:fill="FFFFFF"/>
        </w:rPr>
        <w:t xml:space="preserve">As a person, I’m extremely conscientious and </w:t>
      </w:r>
      <w:commentRangeStart w:id="3"/>
      <w:r>
        <w:rPr>
          <w:rStyle w:val="Emphasis"/>
          <w:rFonts w:ascii="Helvetica" w:hAnsi="Helvetica" w:cs="Helvetica"/>
          <w:i w:val="0"/>
          <w:color w:val="444444"/>
          <w:bdr w:val="none" w:sz="0" w:space="0" w:color="auto" w:frame="1"/>
          <w:shd w:val="clear" w:color="auto" w:fill="FFFFFF"/>
        </w:rPr>
        <w:t>observant</w:t>
      </w:r>
      <w:commentRangeEnd w:id="3"/>
      <w:r w:rsidR="004C78F7">
        <w:rPr>
          <w:rStyle w:val="CommentReference"/>
        </w:rPr>
        <w:commentReference w:id="3"/>
      </w:r>
      <w:r>
        <w:rPr>
          <w:rStyle w:val="Emphasis"/>
          <w:rFonts w:ascii="Helvetica" w:hAnsi="Helvetica" w:cs="Helvetica"/>
          <w:i w:val="0"/>
          <w:color w:val="444444"/>
          <w:bdr w:val="none" w:sz="0" w:space="0" w:color="auto" w:frame="1"/>
          <w:shd w:val="clear" w:color="auto" w:fill="FFFFFF"/>
        </w:rPr>
        <w:t xml:space="preserve">. I believe in being calm and composed and probably that is what helped me cracking CAT and the other MBA exam this year. Being observant makes me more conscious about myself and the things happening around </w:t>
      </w:r>
      <w:proofErr w:type="gramStart"/>
      <w:r>
        <w:rPr>
          <w:rStyle w:val="Emphasis"/>
          <w:rFonts w:ascii="Helvetica" w:hAnsi="Helvetica" w:cs="Helvetica"/>
          <w:i w:val="0"/>
          <w:color w:val="444444"/>
          <w:bdr w:val="none" w:sz="0" w:space="0" w:color="auto" w:frame="1"/>
          <w:shd w:val="clear" w:color="auto" w:fill="FFFFFF"/>
        </w:rPr>
        <w:t>me,</w:t>
      </w:r>
      <w:proofErr w:type="gramEnd"/>
      <w:r>
        <w:rPr>
          <w:rStyle w:val="Emphasis"/>
          <w:rFonts w:ascii="Helvetica" w:hAnsi="Helvetica" w:cs="Helvetica"/>
          <w:i w:val="0"/>
          <w:color w:val="444444"/>
          <w:bdr w:val="none" w:sz="0" w:space="0" w:color="auto" w:frame="1"/>
          <w:shd w:val="clear" w:color="auto" w:fill="FFFFFF"/>
        </w:rPr>
        <w:t xml:space="preserve"> also, I feel it makes me more connected with my surroundings.</w:t>
      </w:r>
    </w:p>
    <w:p w14:paraId="521DED9D" w14:textId="26619358" w:rsidR="007540D7" w:rsidRDefault="007540D7" w:rsidP="007540D7">
      <w:pPr>
        <w:jc w:val="both"/>
        <w:rPr>
          <w:ins w:id="4" w:author="Gautam Bawa" w:date="2016-12-08T14:07:00Z"/>
          <w:rStyle w:val="Emphasis"/>
          <w:rFonts w:ascii="Helvetica" w:hAnsi="Helvetica" w:cs="Helvetica"/>
          <w:i w:val="0"/>
          <w:color w:val="444444"/>
          <w:bdr w:val="none" w:sz="0" w:space="0" w:color="auto" w:frame="1"/>
          <w:shd w:val="clear" w:color="auto" w:fill="FFFFFF"/>
        </w:rPr>
      </w:pPr>
      <w:commentRangeStart w:id="5"/>
      <w:r>
        <w:rPr>
          <w:rStyle w:val="Emphasis"/>
          <w:rFonts w:ascii="Helvetica" w:hAnsi="Helvetica" w:cs="Helvetica"/>
          <w:i w:val="0"/>
          <w:color w:val="444444"/>
          <w:bdr w:val="none" w:sz="0" w:space="0" w:color="auto" w:frame="1"/>
          <w:shd w:val="clear" w:color="auto" w:fill="FFFFFF"/>
        </w:rPr>
        <w:t xml:space="preserve">My short term goal is to learn as much as I can about travel as a business and handling businesses, in general. My long term career goal is to start a company that is into developing luxury resorts at places less visited and eventually make an impact in the tourism industry. </w:t>
      </w:r>
      <w:commentRangeEnd w:id="5"/>
      <w:r w:rsidR="004C78F7">
        <w:rPr>
          <w:rStyle w:val="CommentReference"/>
        </w:rPr>
        <w:commentReference w:id="5"/>
      </w:r>
    </w:p>
    <w:p w14:paraId="085E657F" w14:textId="4B2C7CE9" w:rsidR="00ED0FC0" w:rsidRDefault="00ED0FC0" w:rsidP="007540D7">
      <w:pPr>
        <w:jc w:val="both"/>
        <w:rPr>
          <w:ins w:id="6" w:author="Gautam Bawa" w:date="2016-12-08T14:07:00Z"/>
          <w:rStyle w:val="Emphasis"/>
          <w:rFonts w:ascii="Helvetica" w:hAnsi="Helvetica" w:cs="Helvetica"/>
          <w:i w:val="0"/>
          <w:color w:val="444444"/>
          <w:bdr w:val="none" w:sz="0" w:space="0" w:color="auto" w:frame="1"/>
          <w:shd w:val="clear" w:color="auto" w:fill="FFFFFF"/>
        </w:rPr>
      </w:pPr>
    </w:p>
    <w:p w14:paraId="04C0D908" w14:textId="64466D0B" w:rsidR="00ED0FC0" w:rsidRPr="00ED0FC0" w:rsidRDefault="00ED0FC0" w:rsidP="007540D7">
      <w:pPr>
        <w:jc w:val="both"/>
        <w:rPr>
          <w:rFonts w:ascii="Helvetica" w:hAnsi="Helvetica" w:cs="Helvetica"/>
          <w:iCs/>
          <w:color w:val="FF0000"/>
          <w:bdr w:val="none" w:sz="0" w:space="0" w:color="auto" w:frame="1"/>
          <w:shd w:val="clear" w:color="auto" w:fill="FFFFFF"/>
          <w:rPrChange w:id="7" w:author="Gautam Bawa" w:date="2016-12-08T14:07:00Z">
            <w:rPr>
              <w:rFonts w:ascii="Helvetica" w:hAnsi="Helvetica" w:cs="Helvetica"/>
              <w:iCs/>
              <w:color w:val="444444"/>
              <w:bdr w:val="none" w:sz="0" w:space="0" w:color="auto" w:frame="1"/>
              <w:shd w:val="clear" w:color="auto" w:fill="FFFFFF"/>
            </w:rPr>
          </w:rPrChange>
        </w:rPr>
      </w:pPr>
      <w:ins w:id="8" w:author="Gautam Bawa" w:date="2016-12-08T14:07:00Z">
        <w:r>
          <w:rPr>
            <w:rStyle w:val="Emphasis"/>
            <w:rFonts w:ascii="Helvetica" w:hAnsi="Helvetica" w:cs="Helvetica"/>
            <w:i w:val="0"/>
            <w:color w:val="FF0000"/>
            <w:bdr w:val="none" w:sz="0" w:space="0" w:color="auto" w:frame="1"/>
            <w:shd w:val="clear" w:color="auto" w:fill="FFFFFF"/>
          </w:rPr>
          <w:t xml:space="preserve">Overall a good intro but the direction in which the interview will go is </w:t>
        </w:r>
        <w:proofErr w:type="spellStart"/>
        <w:r>
          <w:rPr>
            <w:rStyle w:val="Emphasis"/>
            <w:rFonts w:ascii="Helvetica" w:hAnsi="Helvetica" w:cs="Helvetica"/>
            <w:i w:val="0"/>
            <w:color w:val="FF0000"/>
            <w:bdr w:val="none" w:sz="0" w:space="0" w:color="auto" w:frame="1"/>
            <w:shd w:val="clear" w:color="auto" w:fill="FFFFFF"/>
          </w:rPr>
          <w:t>clearcut</w:t>
        </w:r>
        <w:proofErr w:type="spellEnd"/>
        <w:r>
          <w:rPr>
            <w:rStyle w:val="Emphasis"/>
            <w:rFonts w:ascii="Helvetica" w:hAnsi="Helvetica" w:cs="Helvetica"/>
            <w:i w:val="0"/>
            <w:color w:val="FF0000"/>
            <w:bdr w:val="none" w:sz="0" w:space="0" w:color="auto" w:frame="1"/>
            <w:shd w:val="clear" w:color="auto" w:fill="FFFFFF"/>
          </w:rPr>
          <w:t>. Ensure the first 2-3 pointers that you want to be questioned on are mentioned in the first minute. In case you are interrupted at the beginning, you would still have been able to lead the interview.</w:t>
        </w:r>
      </w:ins>
    </w:p>
    <w:sectPr w:rsidR="00ED0FC0" w:rsidRPr="00ED0FC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utam Bawa" w:date="2016-12-08T14:03:00Z" w:initials="GB">
    <w:p w14:paraId="29A4225A" w14:textId="77777777" w:rsidR="004C78F7" w:rsidRDefault="004C78F7">
      <w:pPr>
        <w:pStyle w:val="CommentText"/>
      </w:pPr>
      <w:r>
        <w:rPr>
          <w:rStyle w:val="CommentReference"/>
        </w:rPr>
        <w:annotationRef/>
      </w:r>
      <w:r>
        <w:t>2 distinct points:</w:t>
      </w:r>
    </w:p>
    <w:p w14:paraId="18C6A85F" w14:textId="77777777" w:rsidR="004C78F7" w:rsidRDefault="004C78F7" w:rsidP="004C78F7">
      <w:pPr>
        <w:pStyle w:val="CommentText"/>
        <w:numPr>
          <w:ilvl w:val="0"/>
          <w:numId w:val="1"/>
        </w:numPr>
      </w:pPr>
      <w:r>
        <w:t xml:space="preserve">Like to use…world class products </w:t>
      </w:r>
      <w:r>
        <w:sym w:font="Wingdings" w:char="F0E0"/>
      </w:r>
      <w:r>
        <w:t xml:space="preserve"> how? Have you created something world class? How do you define that term?</w:t>
      </w:r>
    </w:p>
    <w:p w14:paraId="1835F78A" w14:textId="77777777" w:rsidR="004C78F7" w:rsidRDefault="004C78F7" w:rsidP="004C78F7">
      <w:pPr>
        <w:pStyle w:val="CommentText"/>
        <w:numPr>
          <w:ilvl w:val="0"/>
          <w:numId w:val="1"/>
        </w:numPr>
      </w:pPr>
      <w:proofErr w:type="gramStart"/>
      <w:r>
        <w:t>Stories of brilliant minds is</w:t>
      </w:r>
      <w:proofErr w:type="gramEnd"/>
      <w:r>
        <w:t xml:space="preserve"> a great addition. This will lead the interviewer. Expect questions on </w:t>
      </w:r>
      <w:proofErr w:type="spellStart"/>
      <w:r>
        <w:t>Chanakya</w:t>
      </w:r>
      <w:proofErr w:type="spellEnd"/>
      <w:r>
        <w:t xml:space="preserve"> and other great thinkers</w:t>
      </w:r>
    </w:p>
  </w:comment>
  <w:comment w:id="2" w:author="Gautam Bawa" w:date="2016-12-08T14:04:00Z" w:initials="GB">
    <w:p w14:paraId="6966375B" w14:textId="77777777" w:rsidR="004C78F7" w:rsidRDefault="004C78F7">
      <w:pPr>
        <w:pStyle w:val="CommentText"/>
      </w:pPr>
      <w:r>
        <w:rPr>
          <w:rStyle w:val="CommentReference"/>
        </w:rPr>
        <w:annotationRef/>
      </w:r>
      <w:r>
        <w:t>Pros and cons of watching at a stadium and at home. Well thought out – probable question</w:t>
      </w:r>
    </w:p>
  </w:comment>
  <w:comment w:id="3" w:author="Gautam Bawa" w:date="2016-12-08T14:05:00Z" w:initials="GB">
    <w:p w14:paraId="1166902D" w14:textId="77777777" w:rsidR="004C78F7" w:rsidRDefault="004C78F7">
      <w:pPr>
        <w:pStyle w:val="CommentText"/>
      </w:pPr>
      <w:r>
        <w:rPr>
          <w:rStyle w:val="CommentReference"/>
        </w:rPr>
        <w:annotationRef/>
      </w:r>
      <w:r>
        <w:t>Will be cross questioned. How many flower pots on the way to my room etc. Questions like these are possible</w:t>
      </w:r>
    </w:p>
  </w:comment>
  <w:comment w:id="5" w:author="Gautam Bawa" w:date="2016-12-08T14:06:00Z" w:initials="GB">
    <w:p w14:paraId="26B5DA54" w14:textId="77777777" w:rsidR="004C78F7" w:rsidRDefault="004C78F7">
      <w:pPr>
        <w:pStyle w:val="CommentText"/>
      </w:pPr>
      <w:r>
        <w:rPr>
          <w:rStyle w:val="CommentReference"/>
        </w:rPr>
        <w:annotationRef/>
      </w:r>
      <w:r>
        <w:t>Your current knowledge on this domain will be tested. Awareness on this topic will be a key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35F78A" w15:done="0"/>
  <w15:commentEx w15:paraId="6966375B" w15:done="0"/>
  <w15:commentEx w15:paraId="1166902D" w15:done="0"/>
  <w15:commentEx w15:paraId="26B5DA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76805" w14:textId="77777777" w:rsidR="00A72E43" w:rsidRDefault="00A72E43" w:rsidP="007540D7">
      <w:pPr>
        <w:spacing w:after="0" w:line="240" w:lineRule="auto"/>
      </w:pPr>
      <w:r>
        <w:separator/>
      </w:r>
    </w:p>
  </w:endnote>
  <w:endnote w:type="continuationSeparator" w:id="0">
    <w:p w14:paraId="75504F5C" w14:textId="77777777" w:rsidR="00A72E43" w:rsidRDefault="00A72E43" w:rsidP="007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EBE40" w14:textId="77777777" w:rsidR="007540D7" w:rsidRDefault="007540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9AF7" w14:textId="77777777" w:rsidR="007540D7" w:rsidRDefault="007540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9A595" w14:textId="77777777" w:rsidR="007540D7" w:rsidRDefault="007540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90EC7" w14:textId="77777777" w:rsidR="00A72E43" w:rsidRDefault="00A72E43" w:rsidP="007540D7">
      <w:pPr>
        <w:spacing w:after="0" w:line="240" w:lineRule="auto"/>
      </w:pPr>
      <w:r>
        <w:separator/>
      </w:r>
    </w:p>
  </w:footnote>
  <w:footnote w:type="continuationSeparator" w:id="0">
    <w:p w14:paraId="0CD53DF4" w14:textId="77777777" w:rsidR="00A72E43" w:rsidRDefault="00A72E43" w:rsidP="007540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24392" w14:textId="77777777" w:rsidR="007540D7" w:rsidRDefault="007540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959444"/>
      <w:docPartObj>
        <w:docPartGallery w:val="Watermarks"/>
        <w:docPartUnique/>
      </w:docPartObj>
    </w:sdtPr>
    <w:sdtEndPr/>
    <w:sdtContent>
      <w:p w14:paraId="630D2133" w14:textId="77777777" w:rsidR="007540D7" w:rsidRDefault="00A72E43">
        <w:pPr>
          <w:pStyle w:val="Header"/>
        </w:pPr>
        <w:r>
          <w:rPr>
            <w:noProof/>
            <w:lang w:val="en-US" w:eastAsia="zh-TW"/>
          </w:rPr>
          <w:pict w14:anchorId="2B7F7D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024986" o:spid="_x0000_s2049" type="#_x0000_t136" style="position:absolute;margin-left:0;margin-top:0;width:445.4pt;height:190.8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3DB40" w14:textId="77777777" w:rsidR="007540D7" w:rsidRDefault="007540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92A16"/>
    <w:multiLevelType w:val="hybridMultilevel"/>
    <w:tmpl w:val="F460B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utam Bawa">
    <w15:presenceInfo w15:providerId="Windows Live" w15:userId="fc1a22ad9821a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E2"/>
    <w:rsid w:val="0022151B"/>
    <w:rsid w:val="002A70A9"/>
    <w:rsid w:val="004C78F7"/>
    <w:rsid w:val="007318AB"/>
    <w:rsid w:val="007540D7"/>
    <w:rsid w:val="00796634"/>
    <w:rsid w:val="009206DD"/>
    <w:rsid w:val="00A72E43"/>
    <w:rsid w:val="00E96CE2"/>
    <w:rsid w:val="00ED0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90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6CE2"/>
    <w:rPr>
      <w:i/>
      <w:iCs/>
    </w:rPr>
  </w:style>
  <w:style w:type="paragraph" w:styleId="Header">
    <w:name w:val="header"/>
    <w:basedOn w:val="Normal"/>
    <w:link w:val="HeaderChar"/>
    <w:uiPriority w:val="99"/>
    <w:unhideWhenUsed/>
    <w:rsid w:val="00754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0D7"/>
  </w:style>
  <w:style w:type="paragraph" w:styleId="Footer">
    <w:name w:val="footer"/>
    <w:basedOn w:val="Normal"/>
    <w:link w:val="FooterChar"/>
    <w:uiPriority w:val="99"/>
    <w:unhideWhenUsed/>
    <w:rsid w:val="00754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0D7"/>
  </w:style>
  <w:style w:type="character" w:styleId="CommentReference">
    <w:name w:val="annotation reference"/>
    <w:basedOn w:val="DefaultParagraphFont"/>
    <w:uiPriority w:val="99"/>
    <w:semiHidden/>
    <w:unhideWhenUsed/>
    <w:rsid w:val="004C78F7"/>
    <w:rPr>
      <w:sz w:val="16"/>
      <w:szCs w:val="16"/>
    </w:rPr>
  </w:style>
  <w:style w:type="paragraph" w:styleId="CommentText">
    <w:name w:val="annotation text"/>
    <w:basedOn w:val="Normal"/>
    <w:link w:val="CommentTextChar"/>
    <w:uiPriority w:val="99"/>
    <w:semiHidden/>
    <w:unhideWhenUsed/>
    <w:rsid w:val="004C78F7"/>
    <w:pPr>
      <w:spacing w:line="240" w:lineRule="auto"/>
    </w:pPr>
    <w:rPr>
      <w:sz w:val="20"/>
      <w:szCs w:val="20"/>
    </w:rPr>
  </w:style>
  <w:style w:type="character" w:customStyle="1" w:styleId="CommentTextChar">
    <w:name w:val="Comment Text Char"/>
    <w:basedOn w:val="DefaultParagraphFont"/>
    <w:link w:val="CommentText"/>
    <w:uiPriority w:val="99"/>
    <w:semiHidden/>
    <w:rsid w:val="004C78F7"/>
    <w:rPr>
      <w:sz w:val="20"/>
      <w:szCs w:val="20"/>
    </w:rPr>
  </w:style>
  <w:style w:type="paragraph" w:styleId="CommentSubject">
    <w:name w:val="annotation subject"/>
    <w:basedOn w:val="CommentText"/>
    <w:next w:val="CommentText"/>
    <w:link w:val="CommentSubjectChar"/>
    <w:uiPriority w:val="99"/>
    <w:semiHidden/>
    <w:unhideWhenUsed/>
    <w:rsid w:val="004C78F7"/>
    <w:rPr>
      <w:b/>
      <w:bCs/>
    </w:rPr>
  </w:style>
  <w:style w:type="character" w:customStyle="1" w:styleId="CommentSubjectChar">
    <w:name w:val="Comment Subject Char"/>
    <w:basedOn w:val="CommentTextChar"/>
    <w:link w:val="CommentSubject"/>
    <w:uiPriority w:val="99"/>
    <w:semiHidden/>
    <w:rsid w:val="004C78F7"/>
    <w:rPr>
      <w:b/>
      <w:bCs/>
      <w:sz w:val="20"/>
      <w:szCs w:val="20"/>
    </w:rPr>
  </w:style>
  <w:style w:type="paragraph" w:styleId="BalloonText">
    <w:name w:val="Balloon Text"/>
    <w:basedOn w:val="Normal"/>
    <w:link w:val="BalloonTextChar"/>
    <w:uiPriority w:val="99"/>
    <w:semiHidden/>
    <w:unhideWhenUsed/>
    <w:rsid w:val="004C78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8F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6CE2"/>
    <w:rPr>
      <w:i/>
      <w:iCs/>
    </w:rPr>
  </w:style>
  <w:style w:type="paragraph" w:styleId="Header">
    <w:name w:val="header"/>
    <w:basedOn w:val="Normal"/>
    <w:link w:val="HeaderChar"/>
    <w:uiPriority w:val="99"/>
    <w:unhideWhenUsed/>
    <w:rsid w:val="00754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0D7"/>
  </w:style>
  <w:style w:type="paragraph" w:styleId="Footer">
    <w:name w:val="footer"/>
    <w:basedOn w:val="Normal"/>
    <w:link w:val="FooterChar"/>
    <w:uiPriority w:val="99"/>
    <w:unhideWhenUsed/>
    <w:rsid w:val="00754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0D7"/>
  </w:style>
  <w:style w:type="character" w:styleId="CommentReference">
    <w:name w:val="annotation reference"/>
    <w:basedOn w:val="DefaultParagraphFont"/>
    <w:uiPriority w:val="99"/>
    <w:semiHidden/>
    <w:unhideWhenUsed/>
    <w:rsid w:val="004C78F7"/>
    <w:rPr>
      <w:sz w:val="16"/>
      <w:szCs w:val="16"/>
    </w:rPr>
  </w:style>
  <w:style w:type="paragraph" w:styleId="CommentText">
    <w:name w:val="annotation text"/>
    <w:basedOn w:val="Normal"/>
    <w:link w:val="CommentTextChar"/>
    <w:uiPriority w:val="99"/>
    <w:semiHidden/>
    <w:unhideWhenUsed/>
    <w:rsid w:val="004C78F7"/>
    <w:pPr>
      <w:spacing w:line="240" w:lineRule="auto"/>
    </w:pPr>
    <w:rPr>
      <w:sz w:val="20"/>
      <w:szCs w:val="20"/>
    </w:rPr>
  </w:style>
  <w:style w:type="character" w:customStyle="1" w:styleId="CommentTextChar">
    <w:name w:val="Comment Text Char"/>
    <w:basedOn w:val="DefaultParagraphFont"/>
    <w:link w:val="CommentText"/>
    <w:uiPriority w:val="99"/>
    <w:semiHidden/>
    <w:rsid w:val="004C78F7"/>
    <w:rPr>
      <w:sz w:val="20"/>
      <w:szCs w:val="20"/>
    </w:rPr>
  </w:style>
  <w:style w:type="paragraph" w:styleId="CommentSubject">
    <w:name w:val="annotation subject"/>
    <w:basedOn w:val="CommentText"/>
    <w:next w:val="CommentText"/>
    <w:link w:val="CommentSubjectChar"/>
    <w:uiPriority w:val="99"/>
    <w:semiHidden/>
    <w:unhideWhenUsed/>
    <w:rsid w:val="004C78F7"/>
    <w:rPr>
      <w:b/>
      <w:bCs/>
    </w:rPr>
  </w:style>
  <w:style w:type="character" w:customStyle="1" w:styleId="CommentSubjectChar">
    <w:name w:val="Comment Subject Char"/>
    <w:basedOn w:val="CommentTextChar"/>
    <w:link w:val="CommentSubject"/>
    <w:uiPriority w:val="99"/>
    <w:semiHidden/>
    <w:rsid w:val="004C78F7"/>
    <w:rPr>
      <w:b/>
      <w:bCs/>
      <w:sz w:val="20"/>
      <w:szCs w:val="20"/>
    </w:rPr>
  </w:style>
  <w:style w:type="paragraph" w:styleId="BalloonText">
    <w:name w:val="Balloon Text"/>
    <w:basedOn w:val="Normal"/>
    <w:link w:val="BalloonTextChar"/>
    <w:uiPriority w:val="99"/>
    <w:semiHidden/>
    <w:unhideWhenUsed/>
    <w:rsid w:val="004C78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8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Darpan</dc:creator>
  <cp:lastModifiedBy>Darpan</cp:lastModifiedBy>
  <cp:revision>2</cp:revision>
  <dcterms:created xsi:type="dcterms:W3CDTF">2016-12-08T10:00:00Z</dcterms:created>
  <dcterms:modified xsi:type="dcterms:W3CDTF">2016-12-08T10:00:00Z</dcterms:modified>
</cp:coreProperties>
</file>